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val="en-US"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bookmarkStart w:id="0" w:name="love"/>
      <w:r>
        <w:rPr>
          <w:rFonts w:hint="eastAsia"/>
          <w:lang w:val="en-US" w:eastAsia="zh-CN"/>
        </w:rPr>
        <w:t xml:space="preserve">         </w:t>
      </w:r>
    </w:p>
    <w:bookmarkEnd w:id="0"/>
    <w:p>
      <w:pPr>
        <w:rPr>
          <w:ins w:id="0" w:author="崔芮焱" w:date="2024-10-20T21:55:24Z"/>
          <w:rFonts w:hint="default"/>
          <w:lang w:val="en-US"/>
        </w:rPr>
      </w:pPr>
      <w:ins w:id="1" w:author="崔芮焱" w:date="2024-10-20T21:55:23Z">
        <w:r>
          <w:rPr>
            <w:rFonts w:hint="default"/>
            <w:lang w:val="en-US"/>
          </w:rPr>
          <w:t>1</w:t>
        </w:r>
      </w:ins>
      <w:ins w:id="2" w:author="崔芮焱" w:date="2024-10-20T21:55:24Z">
        <w:r>
          <w:rPr>
            <w:rFonts w:hint="default"/>
            <w:lang w:val="en-US"/>
          </w:rPr>
          <w:t>11</w:t>
        </w:r>
      </w:ins>
    </w:p>
    <w:p>
      <w:pPr>
        <w:rPr>
          <w:rFonts w:hint="default"/>
          <w:lang w:val="en-US"/>
        </w:rPr>
      </w:pPr>
    </w:p>
    <w:p>
      <w:pPr>
        <w:jc w:val="right"/>
      </w:pPr>
      <w:ins w:id="3" w:author="崔芮焱" w:date="2024-10-20T21:56:49Z">
        <w:r>
          <w:rPr>
            <w:rFonts w:hint="default"/>
            <w:lang w:val="en-US" w:eastAsia="zh"/>
          </w:rPr>
          <w:t>11</w:t>
        </w:r>
      </w:ins>
      <w:ins w:id="4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</w:t>
      </w:r>
      <w:bookmarkStart w:id="2" w:name="_GoBack"/>
      <w:bookmarkEnd w:id="2"/>
      <w:r>
        <w:t>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ins w:id="5" w:author="崔芮焱" w:date="2024-10-20T21:56:00Z"/>
          <w:rFonts w:hint="default"/>
          <w:lang w:val="en-US" w:eastAsia="zh-CN"/>
        </w:rPr>
      </w:pPr>
      <w:ins w:id="6" w:author="崔芮焱" w:date="2024-10-20T21:55:08Z">
        <w:r>
          <w:rPr>
            <w:rFonts w:hint="default"/>
            <w:lang w:val="en-US" w:eastAsia="zh-CN"/>
          </w:rPr>
          <w:t>11</w:t>
        </w:r>
      </w:ins>
      <w:ins w:id="7" w:author="崔芮焱" w:date="2024-10-20T21:55:09Z">
        <w:r>
          <w:rPr>
            <w:rFonts w:hint="default"/>
            <w:lang w:val="en-US" w:eastAsia="zh-CN"/>
          </w:rPr>
          <w:t>11</w:t>
        </w:r>
      </w:ins>
      <w:ins w:id="8" w:author="崔芮焱" w:date="2024-10-20T21:56:04Z">
        <w:r>
          <w:rPr>
            <w:rFonts w:hint="default"/>
            <w:lang w:val="en-US" w:eastAsia="zh-CN"/>
          </w:rPr>
          <w:t>2222</w:t>
        </w:r>
      </w:ins>
    </w:p>
    <w:p>
      <w:pPr>
        <w:rPr>
          <w:ins w:id="9" w:author="崔芮焱" w:date="2024-10-20T21:56:00Z"/>
          <w:rFonts w:hint="default"/>
          <w:lang w:val="en-US" w:eastAsia="zh-CN"/>
        </w:rPr>
      </w:pPr>
    </w:p>
    <w:p>
      <w:pPr>
        <w:rPr>
          <w:ins w:id="10" w:author="崔芮焱" w:date="2024-10-20T21:56:00Z"/>
          <w:rFonts w:hint="default"/>
          <w:lang w:val="en-US" w:eastAsia="zh-CN"/>
        </w:rPr>
      </w:pPr>
    </w:p>
    <w:p>
      <w:pPr>
        <w:rPr>
          <w:ins w:id="11" w:author="崔芮焱" w:date="2024-10-20T21:56:01Z"/>
          <w:rFonts w:hint="default"/>
          <w:lang w:val="en-US" w:eastAsia="zh-CN"/>
        </w:rPr>
      </w:pPr>
      <w:ins w:id="12" w:author="崔芮焱" w:date="2024-10-20T21:56:00Z">
        <w:r>
          <w:rPr>
            <w:rFonts w:hint="default"/>
            <w:lang w:val="en-US" w:eastAsia="zh-CN"/>
          </w:rPr>
          <w:t>2</w:t>
        </w:r>
      </w:ins>
      <w:ins w:id="13" w:author="崔芮焱" w:date="2024-10-20T21:56:01Z">
        <w:r>
          <w:rPr>
            <w:rFonts w:hint="default"/>
            <w:lang w:val="en-US" w:eastAsia="zh-CN"/>
          </w:rPr>
          <w:t>22</w:t>
        </w:r>
      </w:ins>
      <w:ins w:id="14" w:author="崔芮焱" w:date="2024-10-20T21:56:10Z">
        <w:r>
          <w:rPr>
            <w:rFonts w:hint="default"/>
            <w:lang w:val="en-US" w:eastAsia="zh-CN"/>
          </w:rPr>
          <w:t>33</w:t>
        </w:r>
      </w:ins>
    </w:p>
    <w:p>
      <w:pPr>
        <w:rPr>
          <w:ins w:id="15" w:author="崔芮焱" w:date="2024-10-20T21:56:05Z"/>
          <w:rFonts w:hint="default"/>
          <w:lang w:val="en-US" w:eastAsia="zh-CN"/>
        </w:rPr>
      </w:pPr>
      <w:ins w:id="16" w:author="崔芮焱" w:date="2024-10-20T21:56:01Z">
        <w:r>
          <w:rPr>
            <w:rFonts w:hint="default"/>
            <w:lang w:val="en-US" w:eastAsia="zh-CN"/>
          </w:rPr>
          <w:t>2</w:t>
        </w:r>
      </w:ins>
    </w:p>
    <w:p>
      <w:pPr>
        <w:rPr>
          <w:ins w:id="17" w:author="崔芮焱" w:date="2024-10-20T21:56:06Z"/>
          <w:rFonts w:hint="default"/>
          <w:lang w:val="en-US" w:eastAsia="zh-CN"/>
        </w:rPr>
      </w:pPr>
    </w:p>
    <w:p>
      <w:pPr>
        <w:rPr>
          <w:ins w:id="18" w:author="崔芮焱" w:date="2024-10-20T21:56:06Z"/>
          <w:rFonts w:hint="default"/>
          <w:lang w:val="en-US" w:eastAsia="zh-CN"/>
        </w:rPr>
      </w:pPr>
    </w:p>
    <w:p>
      <w:pPr>
        <w:rPr>
          <w:ins w:id="19" w:author="崔芮焱" w:date="2024-10-20T22:25:47Z"/>
          <w:rFonts w:hint="default"/>
          <w:lang w:val="en-US" w:eastAsia="zh-CN"/>
        </w:rPr>
      </w:pPr>
      <w:ins w:id="20" w:author="崔芮焱" w:date="2024-10-20T21:56:06Z">
        <w:r>
          <w:rPr>
            <w:rFonts w:hint="default"/>
            <w:lang w:val="en-US" w:eastAsia="zh-CN"/>
          </w:rPr>
          <w:t>3333</w:t>
        </w:r>
      </w:ins>
    </w:p>
    <w:p>
      <w:pPr>
        <w:rPr>
          <w:ins w:id="21" w:author="崔芮焱" w:date="2024-10-20T22:25:47Z"/>
          <w:rFonts w:hint="default"/>
          <w:lang w:val="en-US" w:eastAsia="zh-CN"/>
        </w:rPr>
      </w:pPr>
    </w:p>
    <w:p>
      <w:pPr>
        <w:rPr>
          <w:ins w:id="22" w:author="崔芮焱" w:date="2024-10-20T22:25:47Z"/>
          <w:rFonts w:hint="default"/>
          <w:lang w:val="en-US" w:eastAsia="zh-CN"/>
        </w:rPr>
      </w:pPr>
      <w:ins w:id="23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4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>
      <w:pPr>
        <w:rPr>
          <w:rFonts w:hint="default"/>
          <w:lang w:val="en-US" w:eastAsia="zh-CN"/>
        </w:rPr>
      </w:pPr>
      <w:ins w:id="25" w:author="崔芮焱" w:date="2024-10-20T22:26:10Z">
        <w:bookmarkStart w:id="1" w:name="pian"/>
        <w:r>
          <w:rPr>
            <w:rFonts w:hint="eastAsia"/>
            <w:lang w:val="en-US" w:eastAsia="zh-CN"/>
          </w:rPr>
          <w:t xml:space="preserve">   </w:t>
        </w:r>
      </w:ins>
      <w:ins w:id="26" w:author="崔芮焱" w:date="2024-10-20T22:26:11Z">
        <w:r>
          <w:rPr>
            <w:rFonts w:hint="eastAsia"/>
            <w:lang w:val="en-US" w:eastAsia="zh-CN"/>
          </w:rPr>
          <w:t xml:space="preserve">  </w:t>
        </w:r>
        <w:bookmarkEnd w:id="1"/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2018-05-29T09:24:00Z</dcterms:created>
  <dc:creator>Data</dc:creator>
  <cp:lastModifiedBy>崔芮焱</cp:lastModifiedBy>
  <dcterms:modified xsi:type="dcterms:W3CDTF">2024-10-20T22:39:58Z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FA3D0CB2F72E9DD277816A6673042156_42</vt:lpwstr>
  </property>
</Properties>
</file>